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562" w:rsidRDefault="00E60A42" w:rsidP="00E60A42">
      <w:pPr>
        <w:jc w:val="center"/>
        <w:rPr>
          <w:ins w:id="0" w:author="developer" w:date="2021-11-23T18:35:00Z"/>
          <w:b/>
          <w:sz w:val="44"/>
          <w:lang w:val="en-US"/>
        </w:rPr>
        <w:pPrChange w:id="1" w:author="developer" w:date="2021-11-23T17:59:00Z">
          <w:pPr/>
        </w:pPrChange>
      </w:pPr>
      <w:r w:rsidRPr="00E60A42">
        <w:rPr>
          <w:b/>
          <w:sz w:val="44"/>
          <w:lang w:val="en-US"/>
          <w:rPrChange w:id="2" w:author="developer" w:date="2021-11-23T17:59:00Z">
            <w:rPr>
              <w:lang w:val="en-US"/>
            </w:rPr>
          </w:rPrChange>
        </w:rPr>
        <w:t>Top Brands</w:t>
      </w:r>
    </w:p>
    <w:p w:rsidR="000E6382" w:rsidRPr="000E6382" w:rsidRDefault="000E6382" w:rsidP="00E60A42">
      <w:pPr>
        <w:jc w:val="center"/>
        <w:rPr>
          <w:ins w:id="3" w:author="developer" w:date="2021-11-23T18:35:00Z"/>
          <w:sz w:val="40"/>
          <w:lang w:val="en-US"/>
          <w:rPrChange w:id="4" w:author="developer" w:date="2021-11-23T18:35:00Z">
            <w:rPr>
              <w:ins w:id="5" w:author="developer" w:date="2021-11-23T18:35:00Z"/>
              <w:b/>
              <w:sz w:val="44"/>
              <w:lang w:val="en-US"/>
            </w:rPr>
          </w:rPrChange>
        </w:rPr>
        <w:pPrChange w:id="6" w:author="developer" w:date="2021-11-23T17:59:00Z">
          <w:pPr/>
        </w:pPrChange>
      </w:pPr>
    </w:p>
    <w:p w:rsidR="000E6382" w:rsidRPr="000E6382" w:rsidRDefault="000E6382" w:rsidP="000E6382">
      <w:pPr>
        <w:rPr>
          <w:ins w:id="7" w:author="developer" w:date="2021-11-23T17:59:00Z"/>
          <w:sz w:val="40"/>
          <w:lang w:val="en-US"/>
          <w:rPrChange w:id="8" w:author="developer" w:date="2021-11-23T18:35:00Z">
            <w:rPr>
              <w:ins w:id="9" w:author="developer" w:date="2021-11-23T17:59:00Z"/>
              <w:b/>
              <w:sz w:val="44"/>
              <w:lang w:val="en-US"/>
            </w:rPr>
          </w:rPrChange>
        </w:rPr>
        <w:pPrChange w:id="10" w:author="developer" w:date="2021-11-23T18:35:00Z">
          <w:pPr/>
        </w:pPrChange>
      </w:pPr>
      <w:proofErr w:type="spellStart"/>
      <w:ins w:id="11" w:author="developer" w:date="2021-11-23T18:35:00Z">
        <w:r w:rsidRPr="000E6382">
          <w:rPr>
            <w:sz w:val="40"/>
            <w:lang w:val="en-US"/>
            <w:rPrChange w:id="12" w:author="developer" w:date="2021-11-23T18:35:00Z">
              <w:rPr>
                <w:b/>
                <w:sz w:val="44"/>
                <w:lang w:val="en-US"/>
              </w:rPr>
            </w:rPrChange>
          </w:rPr>
          <w:t>Maruti</w:t>
        </w:r>
        <w:proofErr w:type="spellEnd"/>
        <w:r w:rsidRPr="000E6382">
          <w:rPr>
            <w:sz w:val="40"/>
            <w:lang w:val="en-US"/>
            <w:rPrChange w:id="13" w:author="developer" w:date="2021-11-23T18:35:00Z">
              <w:rPr>
                <w:b/>
                <w:sz w:val="44"/>
                <w:lang w:val="en-US"/>
              </w:rPr>
            </w:rPrChange>
          </w:rPr>
          <w:t xml:space="preserve"> </w:t>
        </w:r>
        <w:proofErr w:type="spellStart"/>
        <w:proofErr w:type="gramStart"/>
        <w:r w:rsidRPr="000E6382">
          <w:rPr>
            <w:sz w:val="40"/>
            <w:lang w:val="en-US"/>
            <w:rPrChange w:id="14" w:author="developer" w:date="2021-11-23T18:35:00Z">
              <w:rPr>
                <w:b/>
                <w:sz w:val="44"/>
                <w:lang w:val="en-US"/>
              </w:rPr>
            </w:rPrChange>
          </w:rPr>
          <w:t>suzuki</w:t>
        </w:r>
      </w:ins>
      <w:proofErr w:type="spellEnd"/>
      <w:proofErr w:type="gramEnd"/>
    </w:p>
    <w:p w:rsidR="00E60A42" w:rsidRPr="000E6382" w:rsidRDefault="00C25EE0" w:rsidP="00266993">
      <w:pPr>
        <w:rPr>
          <w:ins w:id="15" w:author="developer" w:date="2021-11-23T18:11:00Z"/>
          <w:lang w:val="en-US"/>
          <w:rPrChange w:id="16" w:author="developer" w:date="2021-11-23T18:35:00Z">
            <w:rPr>
              <w:ins w:id="17" w:author="developer" w:date="2021-11-23T18:11:00Z"/>
              <w:b/>
              <w:sz w:val="24"/>
              <w:lang w:val="en-US"/>
            </w:rPr>
          </w:rPrChange>
        </w:rPr>
        <w:pPrChange w:id="18" w:author="developer" w:date="2021-11-23T18:11:00Z">
          <w:pPr/>
        </w:pPrChange>
      </w:pPr>
      <w:proofErr w:type="spellStart"/>
      <w:proofErr w:type="gramStart"/>
      <w:ins w:id="19" w:author="developer" w:date="2021-11-23T18:06:00Z">
        <w:r w:rsidRPr="000E6382">
          <w:rPr>
            <w:lang w:val="en-US"/>
            <w:rPrChange w:id="20" w:author="developer" w:date="2021-11-23T18:35:00Z">
              <w:rPr>
                <w:b/>
                <w:sz w:val="24"/>
                <w:lang w:val="en-US"/>
              </w:rPr>
            </w:rPrChange>
          </w:rPr>
          <w:t>C</w:t>
        </w:r>
        <w:r w:rsidR="00E60A42" w:rsidRPr="000E6382">
          <w:rPr>
            <w:lang w:val="en-US"/>
            <w:rPrChange w:id="21" w:author="developer" w:date="2021-11-23T18:35:00Z">
              <w:rPr>
                <w:b/>
                <w:sz w:val="24"/>
                <w:lang w:val="en-US"/>
              </w:rPr>
            </w:rPrChange>
          </w:rPr>
          <w:t>el</w:t>
        </w:r>
      </w:ins>
      <w:ins w:id="22" w:author="developer" w:date="2021-11-23T18:07:00Z">
        <w:r w:rsidR="00E60A42" w:rsidRPr="000E6382">
          <w:rPr>
            <w:lang w:val="en-US"/>
            <w:rPrChange w:id="23" w:author="developer" w:date="2021-11-23T18:35:00Z">
              <w:rPr>
                <w:b/>
                <w:sz w:val="24"/>
                <w:lang w:val="en-US"/>
              </w:rPr>
            </w:rPrChange>
          </w:rPr>
          <w:t>e</w:t>
        </w:r>
      </w:ins>
      <w:ins w:id="24" w:author="developer" w:date="2021-11-23T18:06:00Z">
        <w:r w:rsidR="00E60A42" w:rsidRPr="000E6382">
          <w:rPr>
            <w:lang w:val="en-US"/>
            <w:rPrChange w:id="25" w:author="developer" w:date="2021-11-23T18:35:00Z">
              <w:rPr>
                <w:b/>
                <w:sz w:val="24"/>
                <w:lang w:val="en-US"/>
              </w:rPr>
            </w:rPrChange>
          </w:rPr>
          <w:t>rio</w:t>
        </w:r>
      </w:ins>
      <w:proofErr w:type="spellEnd"/>
      <w:ins w:id="26" w:author="developer" w:date="2021-11-23T18:11:00Z">
        <w:r w:rsidR="00266993" w:rsidRPr="000E6382">
          <w:rPr>
            <w:lang w:val="en-US"/>
            <w:rPrChange w:id="27" w:author="developer" w:date="2021-11-23T18:35:00Z">
              <w:rPr>
                <w:b/>
                <w:sz w:val="24"/>
                <w:lang w:val="en-US"/>
              </w:rPr>
            </w:rPrChange>
          </w:rPr>
          <w:t>{</w:t>
        </w:r>
        <w:proofErr w:type="gramEnd"/>
        <w:r w:rsidR="00266993" w:rsidRPr="000E6382">
          <w:rPr>
            <w:lang w:val="en-US"/>
            <w:rPrChange w:id="28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color-</w:t>
        </w:r>
      </w:ins>
      <w:ins w:id="29" w:author="developer" w:date="2021-11-23T18:19:00Z">
        <w:r w:rsidR="00A1619B" w:rsidRPr="000E6382">
          <w:rPr>
            <w:lang w:val="en-US"/>
            <w:rPrChange w:id="30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blue</w:t>
        </w:r>
      </w:ins>
    </w:p>
    <w:p w:rsidR="00266993" w:rsidRPr="000E6382" w:rsidRDefault="00266993" w:rsidP="00266993">
      <w:pPr>
        <w:rPr>
          <w:ins w:id="31" w:author="developer" w:date="2021-11-23T18:11:00Z"/>
          <w:lang w:val="en-US"/>
          <w:rPrChange w:id="32" w:author="developer" w:date="2021-11-23T18:35:00Z">
            <w:rPr>
              <w:ins w:id="33" w:author="developer" w:date="2021-11-23T18:11:00Z"/>
              <w:b/>
              <w:sz w:val="24"/>
              <w:lang w:val="en-US"/>
            </w:rPr>
          </w:rPrChange>
        </w:rPr>
        <w:pPrChange w:id="34" w:author="developer" w:date="2021-11-23T18:11:00Z">
          <w:pPr/>
        </w:pPrChange>
      </w:pPr>
      <w:ins w:id="35" w:author="developer" w:date="2021-11-23T18:11:00Z">
        <w:r w:rsidRPr="000E6382">
          <w:rPr>
            <w:lang w:val="en-US"/>
            <w:rPrChange w:id="36" w:author="developer" w:date="2021-11-23T18:35:00Z">
              <w:rPr>
                <w:b/>
                <w:sz w:val="24"/>
                <w:lang w:val="en-US"/>
              </w:rPr>
            </w:rPrChange>
          </w:rPr>
          <w:t>Price-</w:t>
        </w:r>
      </w:ins>
      <w:ins w:id="37" w:author="developer" w:date="2021-11-23T18:19:00Z">
        <w:r w:rsidR="00A1619B" w:rsidRPr="000E6382">
          <w:rPr>
            <w:lang w:val="en-US"/>
            <w:rPrChange w:id="38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500000</w:t>
        </w:r>
      </w:ins>
    </w:p>
    <w:p w:rsidR="00266993" w:rsidRPr="000E6382" w:rsidRDefault="00266993" w:rsidP="00E60A42">
      <w:pPr>
        <w:rPr>
          <w:ins w:id="39" w:author="developer" w:date="2021-11-23T18:11:00Z"/>
          <w:lang w:val="en-US"/>
          <w:rPrChange w:id="40" w:author="developer" w:date="2021-11-23T18:35:00Z">
            <w:rPr>
              <w:ins w:id="41" w:author="developer" w:date="2021-11-23T18:11:00Z"/>
              <w:b/>
              <w:sz w:val="24"/>
              <w:lang w:val="en-US"/>
            </w:rPr>
          </w:rPrChange>
        </w:rPr>
        <w:pPrChange w:id="42" w:author="developer" w:date="2021-11-23T17:59:00Z">
          <w:pPr/>
        </w:pPrChange>
      </w:pPr>
      <w:ins w:id="43" w:author="developer" w:date="2021-11-23T18:11:00Z">
        <w:r w:rsidRPr="000E6382">
          <w:rPr>
            <w:lang w:val="en-US"/>
            <w:rPrChange w:id="44" w:author="developer" w:date="2021-11-23T18:35:00Z">
              <w:rPr>
                <w:b/>
                <w:sz w:val="24"/>
                <w:lang w:val="en-US"/>
              </w:rPr>
            </w:rPrChange>
          </w:rPr>
          <w:t>}</w:t>
        </w:r>
      </w:ins>
    </w:p>
    <w:p w:rsidR="00266993" w:rsidRPr="000E6382" w:rsidRDefault="00C25EE0" w:rsidP="00266993">
      <w:pPr>
        <w:rPr>
          <w:ins w:id="45" w:author="developer" w:date="2021-11-23T18:12:00Z"/>
          <w:lang w:val="en-US"/>
          <w:rPrChange w:id="46" w:author="developer" w:date="2021-11-23T18:35:00Z">
            <w:rPr>
              <w:ins w:id="47" w:author="developer" w:date="2021-11-23T18:12:00Z"/>
              <w:b/>
              <w:sz w:val="24"/>
              <w:lang w:val="en-US"/>
            </w:rPr>
          </w:rPrChange>
        </w:rPr>
      </w:pPr>
      <w:proofErr w:type="gramStart"/>
      <w:ins w:id="48" w:author="developer" w:date="2021-11-23T18:09:00Z">
        <w:r w:rsidRPr="000E6382">
          <w:rPr>
            <w:lang w:val="en-US"/>
            <w:rPrChange w:id="49" w:author="developer" w:date="2021-11-23T18:35:00Z">
              <w:rPr>
                <w:b/>
                <w:sz w:val="24"/>
                <w:lang w:val="en-US"/>
              </w:rPr>
            </w:rPrChange>
          </w:rPr>
          <w:t>Swift</w:t>
        </w:r>
      </w:ins>
      <w:ins w:id="50" w:author="developer" w:date="2021-11-23T18:12:00Z">
        <w:r w:rsidR="00266993" w:rsidRPr="000E6382">
          <w:rPr>
            <w:lang w:val="en-US"/>
            <w:rPrChange w:id="51" w:author="developer" w:date="2021-11-23T18:35:00Z">
              <w:rPr>
                <w:b/>
                <w:sz w:val="24"/>
                <w:lang w:val="en-US"/>
              </w:rPr>
            </w:rPrChange>
          </w:rPr>
          <w:t>{</w:t>
        </w:r>
        <w:proofErr w:type="gramEnd"/>
        <w:r w:rsidR="00266993" w:rsidRPr="000E6382">
          <w:rPr>
            <w:lang w:val="en-US"/>
            <w:rPrChange w:id="52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color-</w:t>
        </w:r>
      </w:ins>
      <w:ins w:id="53" w:author="developer" w:date="2021-11-23T18:19:00Z">
        <w:r w:rsidR="00A1619B" w:rsidRPr="000E6382">
          <w:rPr>
            <w:lang w:val="en-US"/>
            <w:rPrChange w:id="54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red</w:t>
        </w:r>
      </w:ins>
    </w:p>
    <w:p w:rsidR="00266993" w:rsidRPr="000E6382" w:rsidRDefault="00266993" w:rsidP="00266993">
      <w:pPr>
        <w:rPr>
          <w:ins w:id="55" w:author="developer" w:date="2021-11-23T18:12:00Z"/>
          <w:lang w:val="en-US"/>
          <w:rPrChange w:id="56" w:author="developer" w:date="2021-11-23T18:35:00Z">
            <w:rPr>
              <w:ins w:id="57" w:author="developer" w:date="2021-11-23T18:12:00Z"/>
              <w:b/>
              <w:sz w:val="24"/>
              <w:lang w:val="en-US"/>
            </w:rPr>
          </w:rPrChange>
        </w:rPr>
      </w:pPr>
      <w:ins w:id="58" w:author="developer" w:date="2021-11-23T18:12:00Z">
        <w:r w:rsidRPr="000E6382">
          <w:rPr>
            <w:lang w:val="en-US"/>
            <w:rPrChange w:id="59" w:author="developer" w:date="2021-11-23T18:35:00Z">
              <w:rPr>
                <w:b/>
                <w:sz w:val="24"/>
                <w:lang w:val="en-US"/>
              </w:rPr>
            </w:rPrChange>
          </w:rPr>
          <w:t>Price-</w:t>
        </w:r>
      </w:ins>
      <w:ins w:id="60" w:author="developer" w:date="2021-11-23T18:19:00Z">
        <w:r w:rsidR="00A1619B" w:rsidRPr="000E6382">
          <w:rPr>
            <w:lang w:val="en-US"/>
            <w:rPrChange w:id="61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</w:t>
        </w:r>
      </w:ins>
      <w:ins w:id="62" w:author="developer" w:date="2021-11-23T18:20:00Z">
        <w:r w:rsidR="00A1619B" w:rsidRPr="000E6382">
          <w:rPr>
            <w:lang w:val="en-US"/>
            <w:rPrChange w:id="63" w:author="developer" w:date="2021-11-23T18:35:00Z">
              <w:rPr>
                <w:b/>
                <w:sz w:val="24"/>
                <w:lang w:val="en-US"/>
              </w:rPr>
            </w:rPrChange>
          </w:rPr>
          <w:t>600000</w:t>
        </w:r>
      </w:ins>
    </w:p>
    <w:p w:rsidR="00266993" w:rsidRPr="000E6382" w:rsidRDefault="00266993" w:rsidP="00266993">
      <w:pPr>
        <w:rPr>
          <w:ins w:id="64" w:author="developer" w:date="2021-11-23T18:12:00Z"/>
          <w:lang w:val="en-US"/>
          <w:rPrChange w:id="65" w:author="developer" w:date="2021-11-23T18:35:00Z">
            <w:rPr>
              <w:ins w:id="66" w:author="developer" w:date="2021-11-23T18:12:00Z"/>
              <w:b/>
              <w:sz w:val="24"/>
              <w:lang w:val="en-US"/>
            </w:rPr>
          </w:rPrChange>
        </w:rPr>
      </w:pPr>
      <w:ins w:id="67" w:author="developer" w:date="2021-11-23T18:12:00Z">
        <w:r w:rsidRPr="000E6382">
          <w:rPr>
            <w:lang w:val="en-US"/>
            <w:rPrChange w:id="68" w:author="developer" w:date="2021-11-23T18:35:00Z">
              <w:rPr>
                <w:b/>
                <w:sz w:val="24"/>
                <w:lang w:val="en-US"/>
              </w:rPr>
            </w:rPrChange>
          </w:rPr>
          <w:t>}</w:t>
        </w:r>
      </w:ins>
    </w:p>
    <w:p w:rsidR="00266993" w:rsidRPr="000E6382" w:rsidRDefault="00C25EE0" w:rsidP="00266993">
      <w:pPr>
        <w:rPr>
          <w:ins w:id="69" w:author="developer" w:date="2021-11-23T18:12:00Z"/>
          <w:lang w:val="en-US"/>
          <w:rPrChange w:id="70" w:author="developer" w:date="2021-11-23T18:35:00Z">
            <w:rPr>
              <w:ins w:id="71" w:author="developer" w:date="2021-11-23T18:12:00Z"/>
              <w:b/>
              <w:sz w:val="24"/>
              <w:lang w:val="en-US"/>
            </w:rPr>
          </w:rPrChange>
        </w:rPr>
      </w:pPr>
      <w:proofErr w:type="gramStart"/>
      <w:ins w:id="72" w:author="developer" w:date="2021-11-23T18:09:00Z">
        <w:r w:rsidRPr="000E6382">
          <w:rPr>
            <w:lang w:val="en-US"/>
            <w:rPrChange w:id="73" w:author="developer" w:date="2021-11-23T18:35:00Z">
              <w:rPr>
                <w:b/>
                <w:sz w:val="24"/>
                <w:lang w:val="en-US"/>
              </w:rPr>
            </w:rPrChange>
          </w:rPr>
          <w:t>Alto</w:t>
        </w:r>
      </w:ins>
      <w:ins w:id="74" w:author="developer" w:date="2021-11-23T18:12:00Z">
        <w:r w:rsidR="00266993" w:rsidRPr="000E6382">
          <w:rPr>
            <w:lang w:val="en-US"/>
            <w:rPrChange w:id="75" w:author="developer" w:date="2021-11-23T18:35:00Z">
              <w:rPr>
                <w:b/>
                <w:sz w:val="24"/>
                <w:lang w:val="en-US"/>
              </w:rPr>
            </w:rPrChange>
          </w:rPr>
          <w:t>{</w:t>
        </w:r>
        <w:proofErr w:type="gramEnd"/>
        <w:r w:rsidR="00266993" w:rsidRPr="000E6382">
          <w:rPr>
            <w:lang w:val="en-US"/>
            <w:rPrChange w:id="76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color-</w:t>
        </w:r>
      </w:ins>
      <w:ins w:id="77" w:author="developer" w:date="2021-11-23T18:20:00Z">
        <w:r w:rsidR="00A1619B" w:rsidRPr="000E6382">
          <w:rPr>
            <w:lang w:val="en-US"/>
            <w:rPrChange w:id="78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red</w:t>
        </w:r>
      </w:ins>
    </w:p>
    <w:p w:rsidR="00266993" w:rsidRPr="000E6382" w:rsidRDefault="00266993" w:rsidP="00266993">
      <w:pPr>
        <w:rPr>
          <w:ins w:id="79" w:author="developer" w:date="2021-11-23T18:12:00Z"/>
          <w:lang w:val="en-US"/>
          <w:rPrChange w:id="80" w:author="developer" w:date="2021-11-23T18:35:00Z">
            <w:rPr>
              <w:ins w:id="81" w:author="developer" w:date="2021-11-23T18:12:00Z"/>
              <w:b/>
              <w:sz w:val="24"/>
              <w:lang w:val="en-US"/>
            </w:rPr>
          </w:rPrChange>
        </w:rPr>
      </w:pPr>
      <w:ins w:id="82" w:author="developer" w:date="2021-11-23T18:12:00Z">
        <w:r w:rsidRPr="000E6382">
          <w:rPr>
            <w:lang w:val="en-US"/>
            <w:rPrChange w:id="83" w:author="developer" w:date="2021-11-23T18:35:00Z">
              <w:rPr>
                <w:b/>
                <w:sz w:val="24"/>
                <w:lang w:val="en-US"/>
              </w:rPr>
            </w:rPrChange>
          </w:rPr>
          <w:t>Price-</w:t>
        </w:r>
      </w:ins>
      <w:ins w:id="84" w:author="developer" w:date="2021-11-23T18:20:00Z">
        <w:r w:rsidR="00A1619B" w:rsidRPr="000E6382">
          <w:rPr>
            <w:lang w:val="en-US"/>
            <w:rPrChange w:id="85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</w:t>
        </w:r>
      </w:ins>
    </w:p>
    <w:p w:rsidR="00266993" w:rsidRPr="000E6382" w:rsidRDefault="00266993" w:rsidP="00266993">
      <w:pPr>
        <w:rPr>
          <w:ins w:id="86" w:author="developer" w:date="2021-11-23T18:12:00Z"/>
          <w:lang w:val="en-US"/>
          <w:rPrChange w:id="87" w:author="developer" w:date="2021-11-23T18:35:00Z">
            <w:rPr>
              <w:ins w:id="88" w:author="developer" w:date="2021-11-23T18:12:00Z"/>
              <w:b/>
              <w:sz w:val="24"/>
              <w:lang w:val="en-US"/>
            </w:rPr>
          </w:rPrChange>
        </w:rPr>
      </w:pPr>
      <w:ins w:id="89" w:author="developer" w:date="2021-11-23T18:12:00Z">
        <w:r w:rsidRPr="000E6382">
          <w:rPr>
            <w:lang w:val="en-US"/>
            <w:rPrChange w:id="90" w:author="developer" w:date="2021-11-23T18:35:00Z">
              <w:rPr>
                <w:b/>
                <w:sz w:val="24"/>
                <w:lang w:val="en-US"/>
              </w:rPr>
            </w:rPrChange>
          </w:rPr>
          <w:t>}</w:t>
        </w:r>
      </w:ins>
    </w:p>
    <w:p w:rsidR="00266993" w:rsidRPr="000E6382" w:rsidRDefault="00266993" w:rsidP="00266993">
      <w:pPr>
        <w:rPr>
          <w:ins w:id="91" w:author="developer" w:date="2021-11-23T18:12:00Z"/>
          <w:lang w:val="en-US"/>
          <w:rPrChange w:id="92" w:author="developer" w:date="2021-11-23T18:35:00Z">
            <w:rPr>
              <w:ins w:id="93" w:author="developer" w:date="2021-11-23T18:12:00Z"/>
              <w:b/>
              <w:sz w:val="24"/>
              <w:lang w:val="en-US"/>
            </w:rPr>
          </w:rPrChange>
        </w:rPr>
      </w:pPr>
      <w:proofErr w:type="spellStart"/>
      <w:proofErr w:type="gramStart"/>
      <w:ins w:id="94" w:author="developer" w:date="2021-11-23T18:10:00Z">
        <w:r w:rsidRPr="000E6382">
          <w:rPr>
            <w:lang w:val="en-US"/>
            <w:rPrChange w:id="95" w:author="developer" w:date="2021-11-23T18:35:00Z">
              <w:rPr>
                <w:b/>
                <w:sz w:val="24"/>
                <w:lang w:val="en-US"/>
              </w:rPr>
            </w:rPrChange>
          </w:rPr>
          <w:t>Ertiga</w:t>
        </w:r>
      </w:ins>
      <w:proofErr w:type="spellEnd"/>
      <w:ins w:id="96" w:author="developer" w:date="2021-11-23T18:12:00Z">
        <w:r w:rsidRPr="000E6382">
          <w:rPr>
            <w:lang w:val="en-US"/>
            <w:rPrChange w:id="97" w:author="developer" w:date="2021-11-23T18:35:00Z">
              <w:rPr>
                <w:b/>
                <w:sz w:val="24"/>
                <w:lang w:val="en-US"/>
              </w:rPr>
            </w:rPrChange>
          </w:rPr>
          <w:t>{</w:t>
        </w:r>
        <w:proofErr w:type="gramEnd"/>
        <w:r w:rsidRPr="000E6382">
          <w:rPr>
            <w:lang w:val="en-US"/>
            <w:rPrChange w:id="98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color-</w:t>
        </w:r>
      </w:ins>
      <w:ins w:id="99" w:author="developer" w:date="2021-11-23T18:19:00Z">
        <w:r w:rsidR="00BC433C" w:rsidRPr="000E6382">
          <w:rPr>
            <w:lang w:val="en-US"/>
            <w:rPrChange w:id="100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red</w:t>
        </w:r>
      </w:ins>
    </w:p>
    <w:p w:rsidR="00266993" w:rsidRPr="000E6382" w:rsidRDefault="00266993" w:rsidP="00266993">
      <w:pPr>
        <w:rPr>
          <w:ins w:id="101" w:author="developer" w:date="2021-11-23T18:12:00Z"/>
          <w:lang w:val="en-US"/>
          <w:rPrChange w:id="102" w:author="developer" w:date="2021-11-23T18:35:00Z">
            <w:rPr>
              <w:ins w:id="103" w:author="developer" w:date="2021-11-23T18:12:00Z"/>
              <w:b/>
              <w:sz w:val="24"/>
              <w:lang w:val="en-US"/>
            </w:rPr>
          </w:rPrChange>
        </w:rPr>
      </w:pPr>
      <w:ins w:id="104" w:author="developer" w:date="2021-11-23T18:12:00Z">
        <w:r w:rsidRPr="000E6382">
          <w:rPr>
            <w:lang w:val="en-US"/>
            <w:rPrChange w:id="105" w:author="developer" w:date="2021-11-23T18:35:00Z">
              <w:rPr>
                <w:b/>
                <w:sz w:val="24"/>
                <w:lang w:val="en-US"/>
              </w:rPr>
            </w:rPrChange>
          </w:rPr>
          <w:t>Price-</w:t>
        </w:r>
      </w:ins>
      <w:ins w:id="106" w:author="developer" w:date="2021-11-23T18:17:00Z">
        <w:r w:rsidR="00BC433C" w:rsidRPr="000E6382">
          <w:rPr>
            <w:lang w:val="en-US"/>
            <w:rPrChange w:id="107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800000</w:t>
        </w:r>
      </w:ins>
    </w:p>
    <w:p w:rsidR="00266993" w:rsidRPr="000E6382" w:rsidRDefault="00266993" w:rsidP="00266993">
      <w:pPr>
        <w:rPr>
          <w:ins w:id="108" w:author="developer" w:date="2021-11-23T18:12:00Z"/>
          <w:lang w:val="en-US"/>
          <w:rPrChange w:id="109" w:author="developer" w:date="2021-11-23T18:35:00Z">
            <w:rPr>
              <w:ins w:id="110" w:author="developer" w:date="2021-11-23T18:12:00Z"/>
              <w:b/>
              <w:sz w:val="24"/>
              <w:lang w:val="en-US"/>
            </w:rPr>
          </w:rPrChange>
        </w:rPr>
      </w:pPr>
      <w:ins w:id="111" w:author="developer" w:date="2021-11-23T18:12:00Z">
        <w:r w:rsidRPr="000E6382">
          <w:rPr>
            <w:lang w:val="en-US"/>
            <w:rPrChange w:id="112" w:author="developer" w:date="2021-11-23T18:35:00Z">
              <w:rPr>
                <w:b/>
                <w:sz w:val="24"/>
                <w:lang w:val="en-US"/>
              </w:rPr>
            </w:rPrChange>
          </w:rPr>
          <w:t>}</w:t>
        </w:r>
      </w:ins>
    </w:p>
    <w:p w:rsidR="00266993" w:rsidRPr="000E6382" w:rsidRDefault="00266993" w:rsidP="00266993">
      <w:pPr>
        <w:rPr>
          <w:ins w:id="113" w:author="developer" w:date="2021-11-23T18:12:00Z"/>
          <w:lang w:val="en-US"/>
          <w:rPrChange w:id="114" w:author="developer" w:date="2021-11-23T18:35:00Z">
            <w:rPr>
              <w:ins w:id="115" w:author="developer" w:date="2021-11-23T18:12:00Z"/>
              <w:b/>
              <w:sz w:val="24"/>
              <w:lang w:val="en-US"/>
            </w:rPr>
          </w:rPrChange>
        </w:rPr>
      </w:pPr>
      <w:proofErr w:type="spellStart"/>
      <w:proofErr w:type="gramStart"/>
      <w:ins w:id="116" w:author="developer" w:date="2021-11-23T18:11:00Z">
        <w:r w:rsidRPr="000E6382">
          <w:rPr>
            <w:lang w:val="en-US"/>
            <w:rPrChange w:id="117" w:author="developer" w:date="2021-11-23T18:35:00Z">
              <w:rPr>
                <w:b/>
                <w:sz w:val="24"/>
                <w:lang w:val="en-US"/>
              </w:rPr>
            </w:rPrChange>
          </w:rPr>
          <w:t>S.presso</w:t>
        </w:r>
      </w:ins>
      <w:proofErr w:type="spellEnd"/>
      <w:ins w:id="118" w:author="developer" w:date="2021-11-23T18:12:00Z">
        <w:r w:rsidRPr="000E6382">
          <w:rPr>
            <w:lang w:val="en-US"/>
            <w:rPrChange w:id="119" w:author="developer" w:date="2021-11-23T18:35:00Z">
              <w:rPr>
                <w:b/>
                <w:sz w:val="24"/>
                <w:lang w:val="en-US"/>
              </w:rPr>
            </w:rPrChange>
          </w:rPr>
          <w:t>{</w:t>
        </w:r>
        <w:proofErr w:type="gramEnd"/>
        <w:r w:rsidRPr="000E6382">
          <w:rPr>
            <w:lang w:val="en-US"/>
            <w:rPrChange w:id="120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color-</w:t>
        </w:r>
      </w:ins>
    </w:p>
    <w:p w:rsidR="00266993" w:rsidRPr="000E6382" w:rsidRDefault="00266993" w:rsidP="00266993">
      <w:pPr>
        <w:rPr>
          <w:ins w:id="121" w:author="developer" w:date="2021-11-23T18:12:00Z"/>
          <w:lang w:val="en-US"/>
          <w:rPrChange w:id="122" w:author="developer" w:date="2021-11-23T18:35:00Z">
            <w:rPr>
              <w:ins w:id="123" w:author="developer" w:date="2021-11-23T18:12:00Z"/>
              <w:b/>
              <w:sz w:val="24"/>
              <w:lang w:val="en-US"/>
            </w:rPr>
          </w:rPrChange>
        </w:rPr>
      </w:pPr>
      <w:ins w:id="124" w:author="developer" w:date="2021-11-23T18:12:00Z">
        <w:r w:rsidRPr="000E6382">
          <w:rPr>
            <w:lang w:val="en-US"/>
            <w:rPrChange w:id="125" w:author="developer" w:date="2021-11-23T18:35:00Z">
              <w:rPr>
                <w:b/>
                <w:sz w:val="24"/>
                <w:lang w:val="en-US"/>
              </w:rPr>
            </w:rPrChange>
          </w:rPr>
          <w:t>Price-</w:t>
        </w:r>
      </w:ins>
    </w:p>
    <w:p w:rsidR="00266993" w:rsidRPr="000E6382" w:rsidRDefault="00266993" w:rsidP="00266993">
      <w:pPr>
        <w:rPr>
          <w:ins w:id="126" w:author="developer" w:date="2021-11-23T18:12:00Z"/>
          <w:lang w:val="en-US"/>
          <w:rPrChange w:id="127" w:author="developer" w:date="2021-11-23T18:35:00Z">
            <w:rPr>
              <w:ins w:id="128" w:author="developer" w:date="2021-11-23T18:12:00Z"/>
              <w:b/>
              <w:sz w:val="24"/>
              <w:lang w:val="en-US"/>
            </w:rPr>
          </w:rPrChange>
        </w:rPr>
      </w:pPr>
      <w:ins w:id="129" w:author="developer" w:date="2021-11-23T18:12:00Z">
        <w:r w:rsidRPr="000E6382">
          <w:rPr>
            <w:lang w:val="en-US"/>
            <w:rPrChange w:id="130" w:author="developer" w:date="2021-11-23T18:35:00Z">
              <w:rPr>
                <w:b/>
                <w:sz w:val="24"/>
                <w:lang w:val="en-US"/>
              </w:rPr>
            </w:rPrChange>
          </w:rPr>
          <w:t>}</w:t>
        </w:r>
      </w:ins>
    </w:p>
    <w:p w:rsidR="00266993" w:rsidRPr="000E6382" w:rsidRDefault="00266993" w:rsidP="00E60A42">
      <w:pPr>
        <w:rPr>
          <w:ins w:id="131" w:author="developer" w:date="2021-11-23T18:09:00Z"/>
          <w:lang w:val="en-US"/>
          <w:rPrChange w:id="132" w:author="developer" w:date="2021-11-23T18:35:00Z">
            <w:rPr>
              <w:ins w:id="133" w:author="developer" w:date="2021-11-23T18:09:00Z"/>
              <w:b/>
              <w:sz w:val="24"/>
              <w:lang w:val="en-US"/>
            </w:rPr>
          </w:rPrChange>
        </w:rPr>
        <w:pPrChange w:id="134" w:author="developer" w:date="2021-11-23T17:59:00Z">
          <w:pPr/>
        </w:pPrChange>
      </w:pPr>
    </w:p>
    <w:p w:rsidR="000E6382" w:rsidRPr="000E6382" w:rsidRDefault="000E6382" w:rsidP="000E6382">
      <w:pPr>
        <w:rPr>
          <w:ins w:id="135" w:author="developer" w:date="2021-11-23T18:35:00Z"/>
          <w:sz w:val="40"/>
          <w:lang w:val="en-US"/>
          <w:rPrChange w:id="136" w:author="developer" w:date="2021-11-23T18:35:00Z">
            <w:rPr>
              <w:ins w:id="137" w:author="developer" w:date="2021-11-23T18:35:00Z"/>
              <w:b/>
              <w:sz w:val="44"/>
              <w:lang w:val="en-US"/>
            </w:rPr>
          </w:rPrChange>
        </w:rPr>
      </w:pPr>
      <w:proofErr w:type="spellStart"/>
      <w:ins w:id="138" w:author="developer" w:date="2021-11-23T18:35:00Z">
        <w:r w:rsidRPr="000E6382">
          <w:rPr>
            <w:sz w:val="40"/>
            <w:lang w:val="en-US"/>
            <w:rPrChange w:id="139" w:author="developer" w:date="2021-11-23T18:35:00Z">
              <w:rPr>
                <w:b/>
                <w:sz w:val="44"/>
                <w:lang w:val="en-US"/>
              </w:rPr>
            </w:rPrChange>
          </w:rPr>
          <w:t>Maruti</w:t>
        </w:r>
        <w:proofErr w:type="spellEnd"/>
        <w:r w:rsidRPr="000E6382">
          <w:rPr>
            <w:sz w:val="40"/>
            <w:lang w:val="en-US"/>
            <w:rPrChange w:id="140" w:author="developer" w:date="2021-11-23T18:35:00Z">
              <w:rPr>
                <w:b/>
                <w:sz w:val="44"/>
                <w:lang w:val="en-US"/>
              </w:rPr>
            </w:rPrChange>
          </w:rPr>
          <w:t xml:space="preserve"> </w:t>
        </w:r>
        <w:proofErr w:type="spellStart"/>
        <w:proofErr w:type="gramStart"/>
        <w:r w:rsidRPr="000E6382">
          <w:rPr>
            <w:sz w:val="40"/>
            <w:lang w:val="en-US"/>
            <w:rPrChange w:id="141" w:author="developer" w:date="2021-11-23T18:35:00Z">
              <w:rPr>
                <w:b/>
                <w:sz w:val="44"/>
                <w:lang w:val="en-US"/>
              </w:rPr>
            </w:rPrChange>
          </w:rPr>
          <w:t>suzuki</w:t>
        </w:r>
        <w:proofErr w:type="spellEnd"/>
        <w:proofErr w:type="gramEnd"/>
      </w:ins>
    </w:p>
    <w:p w:rsidR="000E6382" w:rsidRPr="000E6382" w:rsidRDefault="000E6382" w:rsidP="000E6382">
      <w:pPr>
        <w:rPr>
          <w:ins w:id="142" w:author="developer" w:date="2021-11-23T18:35:00Z"/>
          <w:lang w:val="en-US"/>
          <w:rPrChange w:id="143" w:author="developer" w:date="2021-11-23T18:35:00Z">
            <w:rPr>
              <w:ins w:id="144" w:author="developer" w:date="2021-11-23T18:35:00Z"/>
              <w:b/>
              <w:sz w:val="24"/>
              <w:lang w:val="en-US"/>
            </w:rPr>
          </w:rPrChange>
        </w:rPr>
      </w:pPr>
      <w:proofErr w:type="spellStart"/>
      <w:proofErr w:type="gramStart"/>
      <w:ins w:id="145" w:author="developer" w:date="2021-11-23T18:36:00Z">
        <w:r>
          <w:rPr>
            <w:lang w:val="en-US"/>
          </w:rPr>
          <w:t>Elantra</w:t>
        </w:r>
      </w:ins>
      <w:proofErr w:type="spellEnd"/>
      <w:ins w:id="146" w:author="developer" w:date="2021-11-23T18:35:00Z">
        <w:r w:rsidRPr="000E6382">
          <w:rPr>
            <w:lang w:val="en-US"/>
            <w:rPrChange w:id="147" w:author="developer" w:date="2021-11-23T18:35:00Z">
              <w:rPr>
                <w:b/>
                <w:sz w:val="24"/>
                <w:lang w:val="en-US"/>
              </w:rPr>
            </w:rPrChange>
          </w:rPr>
          <w:t>{</w:t>
        </w:r>
        <w:proofErr w:type="gramEnd"/>
        <w:r w:rsidRPr="000E6382">
          <w:rPr>
            <w:lang w:val="en-US"/>
            <w:rPrChange w:id="148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color- blue</w:t>
        </w:r>
      </w:ins>
    </w:p>
    <w:p w:rsidR="000E6382" w:rsidRPr="000E6382" w:rsidRDefault="000E6382" w:rsidP="000E6382">
      <w:pPr>
        <w:rPr>
          <w:ins w:id="149" w:author="developer" w:date="2021-11-23T18:35:00Z"/>
          <w:lang w:val="en-US"/>
          <w:rPrChange w:id="150" w:author="developer" w:date="2021-11-23T18:35:00Z">
            <w:rPr>
              <w:ins w:id="151" w:author="developer" w:date="2021-11-23T18:35:00Z"/>
              <w:b/>
              <w:sz w:val="24"/>
              <w:lang w:val="en-US"/>
            </w:rPr>
          </w:rPrChange>
        </w:rPr>
      </w:pPr>
      <w:ins w:id="152" w:author="developer" w:date="2021-11-23T18:35:00Z">
        <w:r w:rsidRPr="000E6382">
          <w:rPr>
            <w:lang w:val="en-US"/>
            <w:rPrChange w:id="153" w:author="developer" w:date="2021-11-23T18:35:00Z">
              <w:rPr>
                <w:b/>
                <w:sz w:val="24"/>
                <w:lang w:val="en-US"/>
              </w:rPr>
            </w:rPrChange>
          </w:rPr>
          <w:t>Price- 500000</w:t>
        </w:r>
      </w:ins>
    </w:p>
    <w:p w:rsidR="000E6382" w:rsidRPr="000E6382" w:rsidRDefault="000E6382" w:rsidP="000E6382">
      <w:pPr>
        <w:rPr>
          <w:ins w:id="154" w:author="developer" w:date="2021-11-23T18:35:00Z"/>
          <w:lang w:val="en-US"/>
          <w:rPrChange w:id="155" w:author="developer" w:date="2021-11-23T18:35:00Z">
            <w:rPr>
              <w:ins w:id="156" w:author="developer" w:date="2021-11-23T18:35:00Z"/>
              <w:b/>
              <w:sz w:val="24"/>
              <w:lang w:val="en-US"/>
            </w:rPr>
          </w:rPrChange>
        </w:rPr>
      </w:pPr>
      <w:ins w:id="157" w:author="developer" w:date="2021-11-23T18:35:00Z">
        <w:r w:rsidRPr="000E6382">
          <w:rPr>
            <w:lang w:val="en-US"/>
            <w:rPrChange w:id="158" w:author="developer" w:date="2021-11-23T18:35:00Z">
              <w:rPr>
                <w:b/>
                <w:sz w:val="24"/>
                <w:lang w:val="en-US"/>
              </w:rPr>
            </w:rPrChange>
          </w:rPr>
          <w:t>}</w:t>
        </w:r>
      </w:ins>
    </w:p>
    <w:p w:rsidR="000E6382" w:rsidRPr="000E6382" w:rsidRDefault="000E6382" w:rsidP="000E6382">
      <w:pPr>
        <w:rPr>
          <w:ins w:id="159" w:author="developer" w:date="2021-11-23T18:35:00Z"/>
          <w:lang w:val="en-US"/>
          <w:rPrChange w:id="160" w:author="developer" w:date="2021-11-23T18:35:00Z">
            <w:rPr>
              <w:ins w:id="161" w:author="developer" w:date="2021-11-23T18:35:00Z"/>
              <w:b/>
              <w:sz w:val="24"/>
              <w:lang w:val="en-US"/>
            </w:rPr>
          </w:rPrChange>
        </w:rPr>
      </w:pPr>
      <w:proofErr w:type="gramStart"/>
      <w:ins w:id="162" w:author="developer" w:date="2021-11-23T18:36:00Z">
        <w:r>
          <w:rPr>
            <w:lang w:val="en-US"/>
          </w:rPr>
          <w:t>I10</w:t>
        </w:r>
      </w:ins>
      <w:ins w:id="163" w:author="developer" w:date="2021-11-23T18:35:00Z">
        <w:r w:rsidRPr="000E6382">
          <w:rPr>
            <w:lang w:val="en-US"/>
            <w:rPrChange w:id="164" w:author="developer" w:date="2021-11-23T18:35:00Z">
              <w:rPr>
                <w:b/>
                <w:sz w:val="24"/>
                <w:lang w:val="en-US"/>
              </w:rPr>
            </w:rPrChange>
          </w:rPr>
          <w:t>{</w:t>
        </w:r>
        <w:proofErr w:type="gramEnd"/>
        <w:r w:rsidRPr="000E6382">
          <w:rPr>
            <w:lang w:val="en-US"/>
            <w:rPrChange w:id="165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color- red</w:t>
        </w:r>
      </w:ins>
    </w:p>
    <w:p w:rsidR="000E6382" w:rsidRPr="000E6382" w:rsidRDefault="000E6382" w:rsidP="000E6382">
      <w:pPr>
        <w:rPr>
          <w:ins w:id="166" w:author="developer" w:date="2021-11-23T18:35:00Z"/>
          <w:lang w:val="en-US"/>
          <w:rPrChange w:id="167" w:author="developer" w:date="2021-11-23T18:35:00Z">
            <w:rPr>
              <w:ins w:id="168" w:author="developer" w:date="2021-11-23T18:35:00Z"/>
              <w:b/>
              <w:sz w:val="24"/>
              <w:lang w:val="en-US"/>
            </w:rPr>
          </w:rPrChange>
        </w:rPr>
      </w:pPr>
      <w:ins w:id="169" w:author="developer" w:date="2021-11-23T18:35:00Z">
        <w:r w:rsidRPr="000E6382">
          <w:rPr>
            <w:lang w:val="en-US"/>
            <w:rPrChange w:id="170" w:author="developer" w:date="2021-11-23T18:35:00Z">
              <w:rPr>
                <w:b/>
                <w:sz w:val="24"/>
                <w:lang w:val="en-US"/>
              </w:rPr>
            </w:rPrChange>
          </w:rPr>
          <w:t>Price- 600000</w:t>
        </w:r>
      </w:ins>
    </w:p>
    <w:p w:rsidR="000E6382" w:rsidRPr="000E6382" w:rsidRDefault="000E6382" w:rsidP="000E6382">
      <w:pPr>
        <w:rPr>
          <w:ins w:id="171" w:author="developer" w:date="2021-11-23T18:35:00Z"/>
          <w:lang w:val="en-US"/>
          <w:rPrChange w:id="172" w:author="developer" w:date="2021-11-23T18:35:00Z">
            <w:rPr>
              <w:ins w:id="173" w:author="developer" w:date="2021-11-23T18:35:00Z"/>
              <w:b/>
              <w:sz w:val="24"/>
              <w:lang w:val="en-US"/>
            </w:rPr>
          </w:rPrChange>
        </w:rPr>
      </w:pPr>
      <w:ins w:id="174" w:author="developer" w:date="2021-11-23T18:35:00Z">
        <w:r w:rsidRPr="000E6382">
          <w:rPr>
            <w:lang w:val="en-US"/>
            <w:rPrChange w:id="175" w:author="developer" w:date="2021-11-23T18:35:00Z">
              <w:rPr>
                <w:b/>
                <w:sz w:val="24"/>
                <w:lang w:val="en-US"/>
              </w:rPr>
            </w:rPrChange>
          </w:rPr>
          <w:t>}</w:t>
        </w:r>
      </w:ins>
    </w:p>
    <w:p w:rsidR="000E6382" w:rsidRPr="000E6382" w:rsidRDefault="000E6382" w:rsidP="000E6382">
      <w:pPr>
        <w:rPr>
          <w:ins w:id="176" w:author="developer" w:date="2021-11-23T18:35:00Z"/>
          <w:lang w:val="en-US"/>
          <w:rPrChange w:id="177" w:author="developer" w:date="2021-11-23T18:35:00Z">
            <w:rPr>
              <w:ins w:id="178" w:author="developer" w:date="2021-11-23T18:35:00Z"/>
              <w:b/>
              <w:sz w:val="24"/>
              <w:lang w:val="en-US"/>
            </w:rPr>
          </w:rPrChange>
        </w:rPr>
      </w:pPr>
      <w:proofErr w:type="gramStart"/>
      <w:ins w:id="179" w:author="developer" w:date="2021-11-23T18:36:00Z">
        <w:r>
          <w:rPr>
            <w:lang w:val="en-US"/>
          </w:rPr>
          <w:t>I20</w:t>
        </w:r>
      </w:ins>
      <w:ins w:id="180" w:author="developer" w:date="2021-11-23T18:35:00Z">
        <w:r w:rsidRPr="000E6382">
          <w:rPr>
            <w:lang w:val="en-US"/>
            <w:rPrChange w:id="181" w:author="developer" w:date="2021-11-23T18:35:00Z">
              <w:rPr>
                <w:b/>
                <w:sz w:val="24"/>
                <w:lang w:val="en-US"/>
              </w:rPr>
            </w:rPrChange>
          </w:rPr>
          <w:t>{</w:t>
        </w:r>
        <w:proofErr w:type="gramEnd"/>
        <w:r w:rsidRPr="000E6382">
          <w:rPr>
            <w:lang w:val="en-US"/>
            <w:rPrChange w:id="182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color- red</w:t>
        </w:r>
      </w:ins>
    </w:p>
    <w:p w:rsidR="000E6382" w:rsidRPr="000E6382" w:rsidRDefault="000E6382" w:rsidP="000E6382">
      <w:pPr>
        <w:rPr>
          <w:ins w:id="183" w:author="developer" w:date="2021-11-23T18:35:00Z"/>
          <w:lang w:val="en-US"/>
          <w:rPrChange w:id="184" w:author="developer" w:date="2021-11-23T18:35:00Z">
            <w:rPr>
              <w:ins w:id="185" w:author="developer" w:date="2021-11-23T18:35:00Z"/>
              <w:b/>
              <w:sz w:val="24"/>
              <w:lang w:val="en-US"/>
            </w:rPr>
          </w:rPrChange>
        </w:rPr>
      </w:pPr>
      <w:ins w:id="186" w:author="developer" w:date="2021-11-23T18:35:00Z">
        <w:r w:rsidRPr="000E6382">
          <w:rPr>
            <w:lang w:val="en-US"/>
            <w:rPrChange w:id="187" w:author="developer" w:date="2021-11-23T18:35:00Z">
              <w:rPr>
                <w:b/>
                <w:sz w:val="24"/>
                <w:lang w:val="en-US"/>
              </w:rPr>
            </w:rPrChange>
          </w:rPr>
          <w:t xml:space="preserve">Price- </w:t>
        </w:r>
      </w:ins>
    </w:p>
    <w:p w:rsidR="000E6382" w:rsidRPr="000E6382" w:rsidRDefault="000E6382" w:rsidP="000E6382">
      <w:pPr>
        <w:rPr>
          <w:ins w:id="188" w:author="developer" w:date="2021-11-23T18:35:00Z"/>
          <w:lang w:val="en-US"/>
          <w:rPrChange w:id="189" w:author="developer" w:date="2021-11-23T18:35:00Z">
            <w:rPr>
              <w:ins w:id="190" w:author="developer" w:date="2021-11-23T18:35:00Z"/>
              <w:b/>
              <w:sz w:val="24"/>
              <w:lang w:val="en-US"/>
            </w:rPr>
          </w:rPrChange>
        </w:rPr>
      </w:pPr>
      <w:ins w:id="191" w:author="developer" w:date="2021-11-23T18:35:00Z">
        <w:r w:rsidRPr="000E6382">
          <w:rPr>
            <w:lang w:val="en-US"/>
            <w:rPrChange w:id="192" w:author="developer" w:date="2021-11-23T18:35:00Z">
              <w:rPr>
                <w:b/>
                <w:sz w:val="24"/>
                <w:lang w:val="en-US"/>
              </w:rPr>
            </w:rPrChange>
          </w:rPr>
          <w:t>}</w:t>
        </w:r>
      </w:ins>
    </w:p>
    <w:p w:rsidR="000E6382" w:rsidRPr="000E6382" w:rsidRDefault="000E6382" w:rsidP="000E6382">
      <w:pPr>
        <w:rPr>
          <w:ins w:id="193" w:author="developer" w:date="2021-11-23T18:35:00Z"/>
          <w:lang w:val="en-US"/>
          <w:rPrChange w:id="194" w:author="developer" w:date="2021-11-23T18:35:00Z">
            <w:rPr>
              <w:ins w:id="195" w:author="developer" w:date="2021-11-23T18:35:00Z"/>
              <w:b/>
              <w:sz w:val="24"/>
              <w:lang w:val="en-US"/>
            </w:rPr>
          </w:rPrChange>
        </w:rPr>
      </w:pPr>
      <w:proofErr w:type="spellStart"/>
      <w:proofErr w:type="gramStart"/>
      <w:ins w:id="196" w:author="developer" w:date="2021-11-23T18:36:00Z">
        <w:r>
          <w:rPr>
            <w:lang w:val="en-US"/>
          </w:rPr>
          <w:lastRenderedPageBreak/>
          <w:t>kona</w:t>
        </w:r>
      </w:ins>
      <w:proofErr w:type="spellEnd"/>
      <w:ins w:id="197" w:author="developer" w:date="2021-11-23T18:35:00Z">
        <w:r w:rsidRPr="000E6382">
          <w:rPr>
            <w:lang w:val="en-US"/>
            <w:rPrChange w:id="198" w:author="developer" w:date="2021-11-23T18:35:00Z">
              <w:rPr>
                <w:b/>
                <w:sz w:val="24"/>
                <w:lang w:val="en-US"/>
              </w:rPr>
            </w:rPrChange>
          </w:rPr>
          <w:t>{</w:t>
        </w:r>
        <w:proofErr w:type="gramEnd"/>
        <w:r w:rsidRPr="000E6382">
          <w:rPr>
            <w:lang w:val="en-US"/>
            <w:rPrChange w:id="199" w:author="developer" w:date="2021-11-23T18:35:00Z">
              <w:rPr>
                <w:b/>
                <w:sz w:val="24"/>
                <w:lang w:val="en-US"/>
              </w:rPr>
            </w:rPrChange>
          </w:rPr>
          <w:t xml:space="preserve"> color- red</w:t>
        </w:r>
      </w:ins>
    </w:p>
    <w:p w:rsidR="000E6382" w:rsidRPr="000E6382" w:rsidRDefault="000E6382" w:rsidP="000E6382">
      <w:pPr>
        <w:rPr>
          <w:ins w:id="200" w:author="developer" w:date="2021-11-23T18:35:00Z"/>
          <w:lang w:val="en-US"/>
          <w:rPrChange w:id="201" w:author="developer" w:date="2021-11-23T18:35:00Z">
            <w:rPr>
              <w:ins w:id="202" w:author="developer" w:date="2021-11-23T18:35:00Z"/>
              <w:b/>
              <w:sz w:val="24"/>
              <w:lang w:val="en-US"/>
            </w:rPr>
          </w:rPrChange>
        </w:rPr>
      </w:pPr>
      <w:ins w:id="203" w:author="developer" w:date="2021-11-23T18:35:00Z">
        <w:r w:rsidRPr="000E6382">
          <w:rPr>
            <w:lang w:val="en-US"/>
            <w:rPrChange w:id="204" w:author="developer" w:date="2021-11-23T18:35:00Z">
              <w:rPr>
                <w:b/>
                <w:sz w:val="24"/>
                <w:lang w:val="en-US"/>
              </w:rPr>
            </w:rPrChange>
          </w:rPr>
          <w:t>Price- 800000</w:t>
        </w:r>
      </w:ins>
    </w:p>
    <w:p w:rsidR="000E6382" w:rsidRPr="000E6382" w:rsidRDefault="000E6382" w:rsidP="000E6382">
      <w:pPr>
        <w:rPr>
          <w:ins w:id="205" w:author="developer" w:date="2021-11-23T18:35:00Z"/>
          <w:lang w:val="en-US"/>
          <w:rPrChange w:id="206" w:author="developer" w:date="2021-11-23T18:35:00Z">
            <w:rPr>
              <w:ins w:id="207" w:author="developer" w:date="2021-11-23T18:35:00Z"/>
              <w:b/>
              <w:sz w:val="24"/>
              <w:lang w:val="en-US"/>
            </w:rPr>
          </w:rPrChange>
        </w:rPr>
      </w:pPr>
      <w:ins w:id="208" w:author="developer" w:date="2021-11-23T18:35:00Z">
        <w:r w:rsidRPr="000E6382">
          <w:rPr>
            <w:lang w:val="en-US"/>
            <w:rPrChange w:id="209" w:author="developer" w:date="2021-11-23T18:35:00Z">
              <w:rPr>
                <w:b/>
                <w:sz w:val="24"/>
                <w:lang w:val="en-US"/>
              </w:rPr>
            </w:rPrChange>
          </w:rPr>
          <w:t>}</w:t>
        </w:r>
      </w:ins>
    </w:p>
    <w:p w:rsidR="000E6382" w:rsidRPr="000E6382" w:rsidRDefault="000E6382" w:rsidP="000E6382">
      <w:pPr>
        <w:rPr>
          <w:ins w:id="210" w:author="developer" w:date="2021-11-23T18:35:00Z"/>
          <w:lang w:val="en-US"/>
          <w:rPrChange w:id="211" w:author="developer" w:date="2021-11-23T18:35:00Z">
            <w:rPr>
              <w:ins w:id="212" w:author="developer" w:date="2021-11-23T18:35:00Z"/>
              <w:b/>
              <w:sz w:val="24"/>
              <w:lang w:val="en-US"/>
            </w:rPr>
          </w:rPrChange>
        </w:rPr>
      </w:pPr>
      <w:ins w:id="213" w:author="developer" w:date="2021-11-23T18:36:00Z">
        <w:r>
          <w:rPr>
            <w:lang w:val="en-US"/>
          </w:rPr>
          <w:t>venue</w:t>
        </w:r>
      </w:ins>
      <w:bookmarkStart w:id="214" w:name="_GoBack"/>
      <w:bookmarkEnd w:id="214"/>
      <w:ins w:id="215" w:author="developer" w:date="2021-11-23T18:35:00Z">
        <w:r w:rsidRPr="000E6382">
          <w:rPr>
            <w:lang w:val="en-US"/>
            <w:rPrChange w:id="216" w:author="developer" w:date="2021-11-23T18:35:00Z">
              <w:rPr>
                <w:b/>
                <w:sz w:val="24"/>
                <w:lang w:val="en-US"/>
              </w:rPr>
            </w:rPrChange>
          </w:rPr>
          <w:t>{ color-</w:t>
        </w:r>
      </w:ins>
    </w:p>
    <w:p w:rsidR="000E6382" w:rsidRPr="000E6382" w:rsidRDefault="000E6382" w:rsidP="000E6382">
      <w:pPr>
        <w:rPr>
          <w:ins w:id="217" w:author="developer" w:date="2021-11-23T18:35:00Z"/>
          <w:lang w:val="en-US"/>
          <w:rPrChange w:id="218" w:author="developer" w:date="2021-11-23T18:35:00Z">
            <w:rPr>
              <w:ins w:id="219" w:author="developer" w:date="2021-11-23T18:35:00Z"/>
              <w:b/>
              <w:sz w:val="24"/>
              <w:lang w:val="en-US"/>
            </w:rPr>
          </w:rPrChange>
        </w:rPr>
      </w:pPr>
      <w:ins w:id="220" w:author="developer" w:date="2021-11-23T18:35:00Z">
        <w:r w:rsidRPr="000E6382">
          <w:rPr>
            <w:lang w:val="en-US"/>
            <w:rPrChange w:id="221" w:author="developer" w:date="2021-11-23T18:35:00Z">
              <w:rPr>
                <w:b/>
                <w:sz w:val="24"/>
                <w:lang w:val="en-US"/>
              </w:rPr>
            </w:rPrChange>
          </w:rPr>
          <w:t>Price-</w:t>
        </w:r>
      </w:ins>
    </w:p>
    <w:p w:rsidR="000E6382" w:rsidRPr="000E6382" w:rsidRDefault="000E6382" w:rsidP="000E6382">
      <w:pPr>
        <w:rPr>
          <w:ins w:id="222" w:author="developer" w:date="2021-11-23T18:35:00Z"/>
          <w:lang w:val="en-US"/>
          <w:rPrChange w:id="223" w:author="developer" w:date="2021-11-23T18:35:00Z">
            <w:rPr>
              <w:ins w:id="224" w:author="developer" w:date="2021-11-23T18:35:00Z"/>
              <w:b/>
              <w:sz w:val="24"/>
              <w:lang w:val="en-US"/>
            </w:rPr>
          </w:rPrChange>
        </w:rPr>
      </w:pPr>
      <w:ins w:id="225" w:author="developer" w:date="2021-11-23T18:35:00Z">
        <w:r w:rsidRPr="000E6382">
          <w:rPr>
            <w:lang w:val="en-US"/>
            <w:rPrChange w:id="226" w:author="developer" w:date="2021-11-23T18:35:00Z">
              <w:rPr>
                <w:b/>
                <w:sz w:val="24"/>
                <w:lang w:val="en-US"/>
              </w:rPr>
            </w:rPrChange>
          </w:rPr>
          <w:t>}</w:t>
        </w:r>
      </w:ins>
    </w:p>
    <w:p w:rsidR="00C25EE0" w:rsidRDefault="00C25EE0" w:rsidP="00E60A42">
      <w:pPr>
        <w:rPr>
          <w:ins w:id="227" w:author="developer" w:date="2021-11-23T18:09:00Z"/>
          <w:b/>
          <w:sz w:val="24"/>
          <w:lang w:val="en-US"/>
        </w:rPr>
        <w:pPrChange w:id="228" w:author="developer" w:date="2021-11-23T17:59:00Z">
          <w:pPr/>
        </w:pPrChange>
      </w:pPr>
    </w:p>
    <w:p w:rsidR="00C25EE0" w:rsidRPr="00E60A42" w:rsidRDefault="00C25EE0" w:rsidP="00E60A42">
      <w:pPr>
        <w:rPr>
          <w:b/>
          <w:sz w:val="24"/>
          <w:lang w:val="en-US"/>
          <w:rPrChange w:id="229" w:author="developer" w:date="2021-11-23T17:59:00Z">
            <w:rPr>
              <w:lang w:val="en-US"/>
            </w:rPr>
          </w:rPrChange>
        </w:rPr>
        <w:pPrChange w:id="230" w:author="developer" w:date="2021-11-23T17:59:00Z">
          <w:pPr/>
        </w:pPrChange>
      </w:pPr>
    </w:p>
    <w:sectPr w:rsidR="00C25EE0" w:rsidRPr="00E60A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veloper">
    <w15:presenceInfo w15:providerId="None" w15:userId="develop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562"/>
    <w:rsid w:val="000E6382"/>
    <w:rsid w:val="00266993"/>
    <w:rsid w:val="003F4562"/>
    <w:rsid w:val="00A1619B"/>
    <w:rsid w:val="00BC433C"/>
    <w:rsid w:val="00C25EE0"/>
    <w:rsid w:val="00E6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3FECC-4B79-4AC8-B0D3-0C7EE672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5</cp:revision>
  <dcterms:created xsi:type="dcterms:W3CDTF">2021-11-23T12:27:00Z</dcterms:created>
  <dcterms:modified xsi:type="dcterms:W3CDTF">2021-11-23T13:06:00Z</dcterms:modified>
</cp:coreProperties>
</file>